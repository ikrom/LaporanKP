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A30" w:rsidRDefault="00BE77A6">
      <w:pPr>
        <w:rPr>
          <w:ins w:id="0" w:author="ikrom aulia fahdi" w:date="2015-10-10T23:12:00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D7D49D" wp14:editId="150448B4">
                <wp:simplePos x="0" y="0"/>
                <wp:positionH relativeFrom="margin">
                  <wp:posOffset>2445080</wp:posOffset>
                </wp:positionH>
                <wp:positionV relativeFrom="paragraph">
                  <wp:posOffset>0</wp:posOffset>
                </wp:positionV>
                <wp:extent cx="2305050" cy="600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A30" w:rsidRDefault="00582A30" w:rsidP="00582A3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82A30">
                              <w:rPr>
                                <w:u w:val="single"/>
                              </w:rPr>
                              <w:t>GM. Witel Jateng Utara (Semarang)</w:t>
                            </w:r>
                          </w:p>
                          <w:p w:rsidR="00582A30" w:rsidRPr="00582A30" w:rsidRDefault="00582A30" w:rsidP="00582A30">
                            <w:pPr>
                              <w:jc w:val="center"/>
                            </w:pPr>
                            <w:r w:rsidRPr="00582A30">
                              <w:t>Firdaus</w:t>
                            </w:r>
                            <w:r>
                              <w:t xml:space="preserve"> Roeswandi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7D49D" id="Rectangle 1" o:spid="_x0000_s1026" style="position:absolute;margin-left:192.55pt;margin-top:0;width:181.5pt;height:47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" fillcolor="white [3201]" strokecolor="black [3200]" strokeweight="1pt">
                <v:textbox>
                  <w:txbxContent>
                    <w:p w:rsidR="00582A30" w:rsidRDefault="00582A30" w:rsidP="00582A30">
                      <w:pPr>
                        <w:jc w:val="center"/>
                        <w:rPr>
                          <w:u w:val="single"/>
                        </w:rPr>
                      </w:pPr>
                      <w:r w:rsidRPr="00582A30">
                        <w:rPr>
                          <w:u w:val="single"/>
                        </w:rPr>
                        <w:t>GM. Witel Jateng Utara (Semarang)</w:t>
                      </w:r>
                    </w:p>
                    <w:p w:rsidR="00582A30" w:rsidRPr="00582A30" w:rsidRDefault="00582A30" w:rsidP="00582A30">
                      <w:pPr>
                        <w:jc w:val="center"/>
                      </w:pPr>
                      <w:r w:rsidRPr="00582A30">
                        <w:t>Firdaus</w:t>
                      </w:r>
                      <w:r>
                        <w:t xml:space="preserve"> Roeswandi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82A30" w:rsidRPr="00582A30" w:rsidRDefault="00582A30" w:rsidP="00582A30">
      <w:pPr>
        <w:rPr>
          <w:ins w:id="1" w:author="ikrom aulia fahdi" w:date="2015-10-10T23:12:00Z"/>
        </w:rPr>
      </w:pPr>
    </w:p>
    <w:p w:rsidR="00582A30" w:rsidRPr="00BE77A6" w:rsidRDefault="00BE77A6" w:rsidP="00BE77A6">
      <w:pPr>
        <w:rPr>
          <w:ins w:id="2" w:author="ikrom aulia fahdi" w:date="2015-10-10T23:12:00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59745C" wp14:editId="2BD1D50D">
                <wp:simplePos x="0" y="0"/>
                <wp:positionH relativeFrom="column">
                  <wp:posOffset>3596730</wp:posOffset>
                </wp:positionH>
                <wp:positionV relativeFrom="paragraph">
                  <wp:posOffset>28204</wp:posOffset>
                </wp:positionV>
                <wp:extent cx="0" cy="7475517"/>
                <wp:effectExtent l="0" t="0" r="1905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475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ED6EC" id="Straight Connector 26" o:spid="_x0000_s1026" style="position:absolute;flip:x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3.2pt,2.2pt" to="283.2pt,5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582A30" w:rsidRPr="00BE77A6" w:rsidRDefault="00BE77A6" w:rsidP="00BE77A6">
      <w:pPr>
        <w:rPr>
          <w:ins w:id="3" w:author="ikrom aulia fahdi" w:date="2015-10-10T23:12:00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8F0DF1" wp14:editId="5716BDCD">
                <wp:simplePos x="0" y="0"/>
                <wp:positionH relativeFrom="margin">
                  <wp:posOffset>922878</wp:posOffset>
                </wp:positionH>
                <wp:positionV relativeFrom="paragraph">
                  <wp:posOffset>10160</wp:posOffset>
                </wp:positionV>
                <wp:extent cx="2305050" cy="7810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A30" w:rsidRDefault="00582A30" w:rsidP="00582A3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Deputy GM. Witel Jateng Utara (Semarang)</w:t>
                            </w:r>
                          </w:p>
                          <w:p w:rsidR="00582A30" w:rsidRPr="00582A30" w:rsidRDefault="00582A30" w:rsidP="00582A30">
                            <w:pPr>
                              <w:jc w:val="center"/>
                            </w:pPr>
                            <w:r w:rsidRPr="00582A30">
                              <w:t>Pribadi</w:t>
                            </w:r>
                            <w:r>
                              <w:t xml:space="preserve"> N.</w:t>
                            </w:r>
                          </w:p>
                          <w:p w:rsidR="00582A30" w:rsidRPr="00582A30" w:rsidRDefault="00582A30" w:rsidP="00582A30">
                            <w:pPr>
                              <w:jc w:val="center"/>
                            </w:pPr>
                            <w:r w:rsidRPr="00582A30">
                              <w:t>Firdaus</w:t>
                            </w:r>
                            <w:r>
                              <w:t xml:space="preserve"> Roeswandi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F0DF1" id="Rectangle 2" o:spid="_x0000_s1027" style="position:absolute;margin-left:72.65pt;margin-top:.8pt;width:181.5pt;height:61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" fillcolor="white [3201]" strokecolor="black [3200]" strokeweight="1pt">
                <v:textbox>
                  <w:txbxContent>
                    <w:p w:rsidR="00582A30" w:rsidRDefault="00582A30" w:rsidP="00582A3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Deputy GM. Witel Jateng Utara (Semarang)</w:t>
                      </w:r>
                    </w:p>
                    <w:p w:rsidR="00582A30" w:rsidRPr="00582A30" w:rsidRDefault="00582A30" w:rsidP="00582A30">
                      <w:pPr>
                        <w:jc w:val="center"/>
                      </w:pPr>
                      <w:r w:rsidRPr="00582A30">
                        <w:t>Pribadi</w:t>
                      </w:r>
                      <w:r>
                        <w:t xml:space="preserve"> N.</w:t>
                      </w:r>
                    </w:p>
                    <w:p w:rsidR="00582A30" w:rsidRPr="00582A30" w:rsidRDefault="00582A30" w:rsidP="00582A30">
                      <w:pPr>
                        <w:jc w:val="center"/>
                      </w:pPr>
                      <w:r w:rsidRPr="00582A30">
                        <w:t>Firdaus</w:t>
                      </w:r>
                      <w:r>
                        <w:t xml:space="preserve"> Roeswandi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82A30" w:rsidRPr="00BE77A6" w:rsidRDefault="00BE77A6" w:rsidP="00BE77A6">
      <w:pPr>
        <w:rPr>
          <w:ins w:id="4" w:author="ikrom aulia fahdi" w:date="2015-10-10T23:12:00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7C46DA" wp14:editId="20B6E9D2">
                <wp:simplePos x="0" y="0"/>
                <wp:positionH relativeFrom="column">
                  <wp:posOffset>3219458</wp:posOffset>
                </wp:positionH>
                <wp:positionV relativeFrom="paragraph">
                  <wp:posOffset>109855</wp:posOffset>
                </wp:positionV>
                <wp:extent cx="380682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6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5F15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53.5pt;margin-top:8.65pt;width:29.95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582A30" w:rsidRPr="00B0656B" w:rsidRDefault="00582A30" w:rsidP="00B0656B">
      <w:pPr>
        <w:rPr>
          <w:ins w:id="5" w:author="ikrom aulia fahdi" w:date="2015-10-10T23:12:00Z"/>
        </w:rPr>
      </w:pPr>
    </w:p>
    <w:p w:rsidR="00582A30" w:rsidRPr="00B0656B" w:rsidRDefault="009A08A1" w:rsidP="00B0656B">
      <w:pPr>
        <w:rPr>
          <w:ins w:id="6" w:author="ikrom aulia fahdi" w:date="2015-10-10T23:12:00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6D8532" wp14:editId="4F9BA0FC">
                <wp:simplePos x="0" y="0"/>
                <wp:positionH relativeFrom="column">
                  <wp:posOffset>841248</wp:posOffset>
                </wp:positionH>
                <wp:positionV relativeFrom="paragraph">
                  <wp:posOffset>78359</wp:posOffset>
                </wp:positionV>
                <wp:extent cx="4447642" cy="0"/>
                <wp:effectExtent l="0" t="0" r="2921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76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B5D8D" id="Straight Connector 2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25pt,6.15pt" to="416.4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7BCAE0" wp14:editId="4822B95C">
                <wp:simplePos x="0" y="0"/>
                <wp:positionH relativeFrom="column">
                  <wp:posOffset>5291150</wp:posOffset>
                </wp:positionH>
                <wp:positionV relativeFrom="paragraph">
                  <wp:posOffset>76200</wp:posOffset>
                </wp:positionV>
                <wp:extent cx="0" cy="174625"/>
                <wp:effectExtent l="76200" t="0" r="57150" b="5397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098FB" id="Straight Arrow Connector 62" o:spid="_x0000_s1026" type="#_x0000_t32" style="position:absolute;margin-left:416.65pt;margin-top:6pt;width:0;height:13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2DCAEC" wp14:editId="32CEAB08">
                <wp:simplePos x="0" y="0"/>
                <wp:positionH relativeFrom="margin">
                  <wp:posOffset>4138295</wp:posOffset>
                </wp:positionH>
                <wp:positionV relativeFrom="paragraph">
                  <wp:posOffset>244920</wp:posOffset>
                </wp:positionV>
                <wp:extent cx="2305050" cy="78105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8A1" w:rsidRDefault="009A08A1" w:rsidP="009A08A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Mgr Access Maintenance &amp; Data Management</w:t>
                            </w:r>
                          </w:p>
                          <w:p w:rsidR="009A08A1" w:rsidRPr="00582A30" w:rsidRDefault="009A08A1" w:rsidP="009A08A1">
                            <w:pPr>
                              <w:jc w:val="center"/>
                            </w:pPr>
                            <w:r>
                              <w:t>Ir. Wiwit Widjanarto</w:t>
                            </w:r>
                          </w:p>
                          <w:p w:rsidR="009A08A1" w:rsidRPr="00582A30" w:rsidRDefault="009A08A1" w:rsidP="009A08A1">
                            <w:pPr>
                              <w:jc w:val="center"/>
                            </w:pPr>
                            <w:r w:rsidRPr="00582A30">
                              <w:t>Firdaus</w:t>
                            </w:r>
                            <w:r>
                              <w:t xml:space="preserve"> Roeswandi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DCAEC" id="Rectangle 61" o:spid="_x0000_s1028" style="position:absolute;margin-left:325.85pt;margin-top:19.3pt;width:181.5pt;height:61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" fillcolor="white [3201]" strokecolor="black [3200]" strokeweight="1pt">
                <v:textbox>
                  <w:txbxContent>
                    <w:p w:rsidR="009A08A1" w:rsidRDefault="009A08A1" w:rsidP="009A08A1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Mgr Access Maintenance &amp; Data Management</w:t>
                      </w:r>
                    </w:p>
                    <w:p w:rsidR="009A08A1" w:rsidRPr="00582A30" w:rsidRDefault="009A08A1" w:rsidP="009A08A1">
                      <w:pPr>
                        <w:jc w:val="center"/>
                      </w:pPr>
                      <w:r>
                        <w:t>Ir. Wiwit Widjanarto</w:t>
                      </w:r>
                    </w:p>
                    <w:p w:rsidR="009A08A1" w:rsidRPr="00582A30" w:rsidRDefault="009A08A1" w:rsidP="009A08A1">
                      <w:pPr>
                        <w:jc w:val="center"/>
                      </w:pPr>
                      <w:r w:rsidRPr="00582A30">
                        <w:t>Firdaus</w:t>
                      </w:r>
                      <w:r>
                        <w:t xml:space="preserve"> Roeswandi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656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842FF1" wp14:editId="133008D2">
                <wp:simplePos x="0" y="0"/>
                <wp:positionH relativeFrom="column">
                  <wp:posOffset>843915</wp:posOffset>
                </wp:positionH>
                <wp:positionV relativeFrom="paragraph">
                  <wp:posOffset>74295</wp:posOffset>
                </wp:positionV>
                <wp:extent cx="0" cy="174625"/>
                <wp:effectExtent l="76200" t="0" r="57150" b="539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BA8B1" id="Straight Arrow Connector 31" o:spid="_x0000_s1026" type="#_x0000_t32" style="position:absolute;margin-left:66.45pt;margin-top:5.85pt;width:0;height:13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0656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CF12B8" wp14:editId="070DD9B0">
                <wp:simplePos x="0" y="0"/>
                <wp:positionH relativeFrom="column">
                  <wp:posOffset>2628900</wp:posOffset>
                </wp:positionH>
                <wp:positionV relativeFrom="paragraph">
                  <wp:posOffset>73107</wp:posOffset>
                </wp:positionV>
                <wp:extent cx="0" cy="174929"/>
                <wp:effectExtent l="76200" t="0" r="57150" b="539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4B6AB" id="Straight Arrow Connector 32" o:spid="_x0000_s1026" type="#_x0000_t32" style="position:absolute;margin-left:207pt;margin-top:5.75pt;width:0;height:13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B0656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64FB4C" wp14:editId="72095B96">
                <wp:simplePos x="0" y="0"/>
                <wp:positionH relativeFrom="margin">
                  <wp:posOffset>1793240</wp:posOffset>
                </wp:positionH>
                <wp:positionV relativeFrom="paragraph">
                  <wp:posOffset>245745</wp:posOffset>
                </wp:positionV>
                <wp:extent cx="1686910" cy="630620"/>
                <wp:effectExtent l="0" t="0" r="2794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910" cy="630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A30" w:rsidRDefault="00582A30" w:rsidP="00582A3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Mgr. Access &amp; SOP</w:t>
                            </w:r>
                          </w:p>
                          <w:p w:rsidR="00582A30" w:rsidRPr="00582A30" w:rsidRDefault="00582A30" w:rsidP="00582A30">
                            <w:pPr>
                              <w:jc w:val="center"/>
                            </w:pPr>
                            <w:r>
                              <w:t>Juni Harianto, 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4FB4C" id="Rectangle 3" o:spid="_x0000_s1029" style="position:absolute;margin-left:141.2pt;margin-top:19.35pt;width:132.85pt;height:49.6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" fillcolor="white [3201]" strokecolor="black [3200]" strokeweight="1pt">
                <v:textbox>
                  <w:txbxContent>
                    <w:p w:rsidR="00582A30" w:rsidRDefault="00582A30" w:rsidP="00582A3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Mgr. Access &amp; SOP</w:t>
                      </w:r>
                    </w:p>
                    <w:p w:rsidR="00582A30" w:rsidRPr="00582A30" w:rsidRDefault="00582A30" w:rsidP="00582A30">
                      <w:pPr>
                        <w:jc w:val="center"/>
                      </w:pPr>
                      <w:r>
                        <w:t>Juni Harianto, 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656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0B868C" wp14:editId="113588D9">
                <wp:simplePos x="0" y="0"/>
                <wp:positionH relativeFrom="margin">
                  <wp:align>left</wp:align>
                </wp:positionH>
                <wp:positionV relativeFrom="paragraph">
                  <wp:posOffset>251322</wp:posOffset>
                </wp:positionV>
                <wp:extent cx="1686910" cy="630620"/>
                <wp:effectExtent l="0" t="0" r="27940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910" cy="630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A30" w:rsidRDefault="00582A30" w:rsidP="00582A3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Mgr. </w:t>
                            </w:r>
                            <w:r>
                              <w:rPr>
                                <w:u w:val="single"/>
                              </w:rPr>
                              <w:t>War ROOM</w:t>
                            </w:r>
                          </w:p>
                          <w:p w:rsidR="00582A30" w:rsidRPr="00582A30" w:rsidRDefault="00582A30" w:rsidP="00582A30">
                            <w:pPr>
                              <w:jc w:val="center"/>
                            </w:pPr>
                            <w:r>
                              <w:t>Leonardo Budhi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B868C" id="Rectangle 18" o:spid="_x0000_s1030" style="position:absolute;margin-left:0;margin-top:19.8pt;width:132.85pt;height:49.6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" fillcolor="white [3201]" strokecolor="black [3200]" strokeweight="1pt">
                <v:textbox>
                  <w:txbxContent>
                    <w:p w:rsidR="00582A30" w:rsidRDefault="00582A30" w:rsidP="00582A3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Mgr. </w:t>
                      </w:r>
                      <w:r>
                        <w:rPr>
                          <w:u w:val="single"/>
                        </w:rPr>
                        <w:t>War ROOM</w:t>
                      </w:r>
                    </w:p>
                    <w:p w:rsidR="00582A30" w:rsidRPr="00582A30" w:rsidRDefault="00582A30" w:rsidP="00582A30">
                      <w:pPr>
                        <w:jc w:val="center"/>
                      </w:pPr>
                      <w:r>
                        <w:t>Leonardo Budhi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82A30" w:rsidRPr="00582A30" w:rsidRDefault="00582A30" w:rsidP="00B0656B">
      <w:pPr>
        <w:rPr>
          <w:ins w:id="7" w:author="ikrom aulia fahdi" w:date="2015-10-10T23:12:00Z"/>
        </w:rPr>
      </w:pPr>
    </w:p>
    <w:p w:rsidR="00582A30" w:rsidRPr="00582A30" w:rsidRDefault="00582A30" w:rsidP="00B0656B">
      <w:pPr>
        <w:rPr>
          <w:ins w:id="8" w:author="ikrom aulia fahdi" w:date="2015-10-10T23:12:00Z"/>
        </w:rPr>
      </w:pPr>
    </w:p>
    <w:p w:rsidR="00582A30" w:rsidRPr="00582A30" w:rsidRDefault="00C464A3" w:rsidP="00B0656B">
      <w:pPr>
        <w:rPr>
          <w:ins w:id="9" w:author="ikrom aulia fahdi" w:date="2015-10-10T23:12:00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95BB9E" wp14:editId="4F4B544B">
                <wp:simplePos x="0" y="0"/>
                <wp:positionH relativeFrom="column">
                  <wp:posOffset>5290457</wp:posOffset>
                </wp:positionH>
                <wp:positionV relativeFrom="paragraph">
                  <wp:posOffset>169999</wp:posOffset>
                </wp:positionV>
                <wp:extent cx="0" cy="112967"/>
                <wp:effectExtent l="0" t="0" r="19050" b="2095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9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B4900" id="Straight Connector 73" o:spid="_x0000_s1026" style="position:absolute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6.55pt,13.4pt" to="416.5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9A08A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4279392</wp:posOffset>
                </wp:positionH>
                <wp:positionV relativeFrom="paragraph">
                  <wp:posOffset>282448</wp:posOffset>
                </wp:positionV>
                <wp:extent cx="0" cy="2838298"/>
                <wp:effectExtent l="0" t="0" r="19050" b="1968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8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9025E" id="Straight Connector 70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95pt,22.25pt" to="336.95pt,2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9A08A1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4279392</wp:posOffset>
                </wp:positionH>
                <wp:positionV relativeFrom="paragraph">
                  <wp:posOffset>282448</wp:posOffset>
                </wp:positionV>
                <wp:extent cx="1009396" cy="0"/>
                <wp:effectExtent l="0" t="0" r="1968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3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7B0BB" id="Straight Connector 69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95pt,22.25pt" to="416.4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B0656B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53B7421D" wp14:editId="387021BC">
                <wp:simplePos x="0" y="0"/>
                <wp:positionH relativeFrom="column">
                  <wp:posOffset>843148</wp:posOffset>
                </wp:positionH>
                <wp:positionV relativeFrom="paragraph">
                  <wp:posOffset>107406</wp:posOffset>
                </wp:positionV>
                <wp:extent cx="2748470" cy="174625"/>
                <wp:effectExtent l="76200" t="0" r="13970" b="5397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8470" cy="174625"/>
                          <a:chOff x="0" y="0"/>
                          <a:chExt cx="2748470" cy="174625"/>
                        </a:xfrm>
                      </wpg:grpSpPr>
                      <wps:wsp>
                        <wps:cNvPr id="33" name="Straight Connector 33"/>
                        <wps:cNvCnPr/>
                        <wps:spPr>
                          <a:xfrm>
                            <a:off x="5938" y="0"/>
                            <a:ext cx="27425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0" y="0"/>
                            <a:ext cx="0" cy="174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1793174" y="0"/>
                            <a:ext cx="0" cy="174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A34FAC" id="Group 36" o:spid="_x0000_s1026" style="position:absolute;margin-left:66.4pt;margin-top:8.45pt;width:216.4pt;height:13.75pt;z-index:251705344" coordsize="27484,1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">
                <v:line id="Straight Connector 33" o:spid="_x0000_s1027" style="position:absolute;visibility:visible;mso-wrap-style:square" from="59,0" to="2748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" strokecolor="black [3200]" strokeweight=".5pt">
                  <v:stroke joinstyle="miter"/>
                </v:line>
                <v:shape id="Straight Arrow Connector 34" o:spid="_x0000_s1028" type="#_x0000_t32" style="position:absolute;width:0;height:1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tMB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aA/gM+X8APk/A0AAP//AwBQSwECLQAUAAYACAAAACEA2+H2y+4AAACFAQAAEwAAAAAAAAAAAAAA&#10;AAAAAAAAW0NvbnRlbnRfVHlwZXNdLnhtbFBLAQItABQABgAIAAAAIQBa9CxbvwAAABUBAAALAAAA&#10;AAAAAAAAAAAAAB8BAABfcmVscy8ucmVsc1BLAQItABQABgAIAAAAIQAG5tMB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35" o:spid="_x0000_s1029" type="#_x0000_t32" style="position:absolute;left:17931;width:0;height:1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naa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t8hvL+EHyDn/wAAAP//AwBQSwECLQAUAAYACAAAACEA2+H2y+4AAACFAQAAEwAAAAAAAAAAAAAA&#10;AAAAAAAAW0NvbnRlbnRfVHlwZXNdLnhtbFBLAQItABQABgAIAAAAIQBa9CxbvwAAABUBAAALAAAA&#10;AAAAAAAAAAAAAB8BAABfcmVscy8ucmVsc1BLAQItABQABgAIAAAAIQBpqnaa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B0656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CB02E9" wp14:editId="473B87C6">
                <wp:simplePos x="0" y="0"/>
                <wp:positionH relativeFrom="margin">
                  <wp:posOffset>1794098</wp:posOffset>
                </wp:positionH>
                <wp:positionV relativeFrom="paragraph">
                  <wp:posOffset>284480</wp:posOffset>
                </wp:positionV>
                <wp:extent cx="1686560" cy="630555"/>
                <wp:effectExtent l="0" t="0" r="27940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560" cy="630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A30" w:rsidRDefault="00582A30" w:rsidP="00582A3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Mgr. </w:t>
                            </w:r>
                            <w:r>
                              <w:rPr>
                                <w:u w:val="single"/>
                              </w:rPr>
                              <w:t>Business Service</w:t>
                            </w:r>
                          </w:p>
                          <w:p w:rsidR="00582A30" w:rsidRPr="00582A30" w:rsidRDefault="00582A30" w:rsidP="00582A30">
                            <w:pPr>
                              <w:jc w:val="center"/>
                            </w:pPr>
                            <w:r>
                              <w:t>Guntoro Eko Hartianto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B02E9" id="Rectangle 11" o:spid="_x0000_s1031" style="position:absolute;margin-left:141.25pt;margin-top:22.4pt;width:132.8pt;height:49.6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" fillcolor="white [3201]" strokecolor="black [3200]" strokeweight="1pt">
                <v:textbox>
                  <w:txbxContent>
                    <w:p w:rsidR="00582A30" w:rsidRDefault="00582A30" w:rsidP="00582A3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Mgr. </w:t>
                      </w:r>
                      <w:r>
                        <w:rPr>
                          <w:u w:val="single"/>
                        </w:rPr>
                        <w:t>Business Service</w:t>
                      </w:r>
                    </w:p>
                    <w:p w:rsidR="00582A30" w:rsidRPr="00582A30" w:rsidRDefault="00582A30" w:rsidP="00582A30">
                      <w:pPr>
                        <w:jc w:val="center"/>
                      </w:pPr>
                      <w:r>
                        <w:t>Guntoro Eko Hartianto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656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D49CAE" wp14:editId="648BB2AC">
                <wp:simplePos x="0" y="0"/>
                <wp:positionH relativeFrom="margin">
                  <wp:posOffset>0</wp:posOffset>
                </wp:positionH>
                <wp:positionV relativeFrom="paragraph">
                  <wp:posOffset>282575</wp:posOffset>
                </wp:positionV>
                <wp:extent cx="1686560" cy="630555"/>
                <wp:effectExtent l="0" t="0" r="27940" b="171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560" cy="630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A30" w:rsidRDefault="00582A30" w:rsidP="00582A3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Mgr. Network</w:t>
                            </w:r>
                          </w:p>
                          <w:p w:rsidR="00582A30" w:rsidRPr="00582A30" w:rsidRDefault="00582A30" w:rsidP="00582A30">
                            <w:pPr>
                              <w:jc w:val="center"/>
                            </w:pPr>
                            <w:r>
                              <w:t>Samsusl Bahri,</w:t>
                            </w:r>
                            <w:r w:rsidR="00695FBF">
                              <w:t xml:space="preserve"> </w:t>
                            </w:r>
                            <w:r>
                              <w:t>SMB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49CAE" id="Rectangle 19" o:spid="_x0000_s1032" style="position:absolute;margin-left:0;margin-top:22.25pt;width:132.8pt;height:49.6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" fillcolor="white [3201]" strokecolor="black [3200]" strokeweight="1pt">
                <v:textbox>
                  <w:txbxContent>
                    <w:p w:rsidR="00582A30" w:rsidRDefault="00582A30" w:rsidP="00582A3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Mgr. Network</w:t>
                      </w:r>
                    </w:p>
                    <w:p w:rsidR="00582A30" w:rsidRPr="00582A30" w:rsidRDefault="00582A30" w:rsidP="00582A30">
                      <w:pPr>
                        <w:jc w:val="center"/>
                      </w:pPr>
                      <w:r>
                        <w:t>Samsusl Bahri,</w:t>
                      </w:r>
                      <w:r w:rsidR="00695FBF">
                        <w:t xml:space="preserve"> </w:t>
                      </w:r>
                      <w:r>
                        <w:t>SMB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82A30" w:rsidRPr="00582A30" w:rsidRDefault="009A08A1" w:rsidP="00B0656B">
      <w:pPr>
        <w:rPr>
          <w:ins w:id="10" w:author="ikrom aulia fahdi" w:date="2015-10-10T23:12:00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97DCE3" wp14:editId="7B01CD4C">
                <wp:simplePos x="0" y="0"/>
                <wp:positionH relativeFrom="margin">
                  <wp:posOffset>4467860</wp:posOffset>
                </wp:positionH>
                <wp:positionV relativeFrom="paragraph">
                  <wp:posOffset>105354</wp:posOffset>
                </wp:positionV>
                <wp:extent cx="1686910" cy="630620"/>
                <wp:effectExtent l="0" t="0" r="27940" b="1714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910" cy="630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8A1" w:rsidRDefault="009A08A1" w:rsidP="009A08A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Asman Network Elemen</w:t>
                            </w:r>
                          </w:p>
                          <w:p w:rsidR="009A08A1" w:rsidRPr="00582A30" w:rsidRDefault="009A08A1" w:rsidP="009A08A1">
                            <w:pPr>
                              <w:jc w:val="center"/>
                            </w:pPr>
                            <w:r>
                              <w:t>Agung 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7DCE3" id="Rectangle 63" o:spid="_x0000_s1033" style="position:absolute;margin-left:351.8pt;margin-top:8.3pt;width:132.85pt;height:49.6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" fillcolor="white [3201]" strokecolor="black [3200]" strokeweight="1pt">
                <v:textbox>
                  <w:txbxContent>
                    <w:p w:rsidR="009A08A1" w:rsidRDefault="009A08A1" w:rsidP="009A08A1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Asman Network Elemen</w:t>
                      </w:r>
                    </w:p>
                    <w:p w:rsidR="009A08A1" w:rsidRPr="00582A30" w:rsidRDefault="009A08A1" w:rsidP="009A08A1">
                      <w:pPr>
                        <w:jc w:val="center"/>
                      </w:pPr>
                      <w:r>
                        <w:t>Agung 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82A30" w:rsidRPr="00582A30" w:rsidRDefault="00C464A3" w:rsidP="00B0656B">
      <w:pPr>
        <w:rPr>
          <w:ins w:id="11" w:author="ikrom aulia fahdi" w:date="2015-10-10T23:12:00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5DF5D9" wp14:editId="39AD4021">
                <wp:simplePos x="0" y="0"/>
                <wp:positionH relativeFrom="column">
                  <wp:posOffset>4280598</wp:posOffset>
                </wp:positionH>
                <wp:positionV relativeFrom="paragraph">
                  <wp:posOffset>138807</wp:posOffset>
                </wp:positionV>
                <wp:extent cx="190918" cy="0"/>
                <wp:effectExtent l="0" t="76200" r="19050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9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A2095" id="Straight Arrow Connector 74" o:spid="_x0000_s1026" type="#_x0000_t32" style="position:absolute;margin-left:337.05pt;margin-top:10.95pt;width:15.0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582A30" w:rsidRPr="00582A30" w:rsidRDefault="009A08A1" w:rsidP="00B0656B">
      <w:pPr>
        <w:rPr>
          <w:ins w:id="12" w:author="ikrom aulia fahdi" w:date="2015-10-10T23:12:00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681F19A" wp14:editId="021E82F5">
                <wp:simplePos x="0" y="0"/>
                <wp:positionH relativeFrom="margin">
                  <wp:posOffset>4467860</wp:posOffset>
                </wp:positionH>
                <wp:positionV relativeFrom="paragraph">
                  <wp:posOffset>274264</wp:posOffset>
                </wp:positionV>
                <wp:extent cx="1686910" cy="630620"/>
                <wp:effectExtent l="0" t="0" r="27940" b="1714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910" cy="630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8A1" w:rsidRDefault="009A08A1" w:rsidP="009A08A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</w:t>
                            </w:r>
                            <w:bookmarkStart w:id="13" w:name="_GoBack"/>
                            <w:bookmarkEnd w:id="13"/>
                            <w:r>
                              <w:rPr>
                                <w:u w:val="single"/>
                              </w:rPr>
                              <w:t>sman Maintenance</w:t>
                            </w:r>
                          </w:p>
                          <w:p w:rsidR="009A08A1" w:rsidRPr="00582A30" w:rsidRDefault="009A08A1" w:rsidP="009A08A1">
                            <w:pPr>
                              <w:jc w:val="center"/>
                            </w:pPr>
                            <w:r>
                              <w:t>Budi Leksono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1F19A" id="Rectangle 64" o:spid="_x0000_s1034" style="position:absolute;margin-left:351.8pt;margin-top:21.6pt;width:132.85pt;height:49.6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" fillcolor="white [3201]" strokecolor="black [3200]" strokeweight="1pt">
                <v:textbox>
                  <w:txbxContent>
                    <w:p w:rsidR="009A08A1" w:rsidRDefault="009A08A1" w:rsidP="009A08A1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</w:t>
                      </w:r>
                      <w:bookmarkStart w:id="14" w:name="_GoBack"/>
                      <w:bookmarkEnd w:id="14"/>
                      <w:r>
                        <w:rPr>
                          <w:u w:val="single"/>
                        </w:rPr>
                        <w:t>sman Maintenance</w:t>
                      </w:r>
                    </w:p>
                    <w:p w:rsidR="009A08A1" w:rsidRPr="00582A30" w:rsidRDefault="009A08A1" w:rsidP="009A08A1">
                      <w:pPr>
                        <w:jc w:val="center"/>
                      </w:pPr>
                      <w:r>
                        <w:t>Budi Leksono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656B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7929498" wp14:editId="7D5B6FC5">
                <wp:simplePos x="0" y="0"/>
                <wp:positionH relativeFrom="column">
                  <wp:posOffset>844773</wp:posOffset>
                </wp:positionH>
                <wp:positionV relativeFrom="paragraph">
                  <wp:posOffset>138430</wp:posOffset>
                </wp:positionV>
                <wp:extent cx="2748470" cy="174625"/>
                <wp:effectExtent l="76200" t="0" r="13970" b="5397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8470" cy="174625"/>
                          <a:chOff x="0" y="0"/>
                          <a:chExt cx="2748470" cy="174625"/>
                        </a:xfrm>
                      </wpg:grpSpPr>
                      <wps:wsp>
                        <wps:cNvPr id="38" name="Straight Connector 38"/>
                        <wps:cNvCnPr/>
                        <wps:spPr>
                          <a:xfrm>
                            <a:off x="5938" y="0"/>
                            <a:ext cx="27425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0" y="0"/>
                            <a:ext cx="0" cy="174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1793174" y="0"/>
                            <a:ext cx="0" cy="174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8D6C51" id="Group 37" o:spid="_x0000_s1026" style="position:absolute;margin-left:66.5pt;margin-top:10.9pt;width:216.4pt;height:13.75pt;z-index:251707392" coordsize="27484,1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">
                <v:line id="Straight Connector 38" o:spid="_x0000_s1027" style="position:absolute;visibility:visible;mso-wrap-style:square" from="59,0" to="2748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<v:stroke joinstyle="miter"/>
                </v:line>
                <v:shape id="Straight Arrow Connector 39" o:spid="_x0000_s1028" type="#_x0000_t32" style="position:absolute;width:0;height:1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3yf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OjnfJ/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40" o:spid="_x0000_s1029" type="#_x0000_t32" style="position:absolute;left:17931;width:0;height:1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6Z/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Ah26Z/vwAAANsAAAAPAAAAAAAA&#10;AAAAAAAAAAcCAABkcnMvZG93bnJldi54bWxQSwUGAAAAAAMAAwC3AAAA8wI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582A30" w:rsidRPr="00582A30" w:rsidRDefault="00B0656B" w:rsidP="00B0656B">
      <w:pPr>
        <w:rPr>
          <w:ins w:id="15" w:author="ikrom aulia fahdi" w:date="2015-10-10T23:12:00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DBE6A2" wp14:editId="0A2B9751">
                <wp:simplePos x="0" y="0"/>
                <wp:positionH relativeFrom="margin">
                  <wp:posOffset>1801272</wp:posOffset>
                </wp:positionH>
                <wp:positionV relativeFrom="paragraph">
                  <wp:posOffset>40005</wp:posOffset>
                </wp:positionV>
                <wp:extent cx="1686560" cy="630555"/>
                <wp:effectExtent l="0" t="0" r="27940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560" cy="630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A30" w:rsidRDefault="00582A30" w:rsidP="00582A3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Mgr. OLO</w:t>
                            </w:r>
                          </w:p>
                          <w:p w:rsidR="00582A30" w:rsidRPr="00582A30" w:rsidRDefault="00582A30" w:rsidP="00582A30">
                            <w:pPr>
                              <w:jc w:val="center"/>
                            </w:pPr>
                            <w:r>
                              <w:t>Bambang Purwanto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BE6A2" id="Rectangle 12" o:spid="_x0000_s1035" style="position:absolute;margin-left:141.85pt;margin-top:3.15pt;width:132.8pt;height:49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" fillcolor="white [3201]" strokecolor="black [3200]" strokeweight="1pt">
                <v:textbox>
                  <w:txbxContent>
                    <w:p w:rsidR="00582A30" w:rsidRDefault="00582A30" w:rsidP="00582A3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Mgr. OLO</w:t>
                      </w:r>
                    </w:p>
                    <w:p w:rsidR="00582A30" w:rsidRPr="00582A30" w:rsidRDefault="00582A30" w:rsidP="00582A30">
                      <w:pPr>
                        <w:jc w:val="center"/>
                      </w:pPr>
                      <w:r>
                        <w:t>Bambang Purwanto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82A3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58B653" wp14:editId="775754F5">
                <wp:simplePos x="0" y="0"/>
                <wp:positionH relativeFrom="margin">
                  <wp:posOffset>0</wp:posOffset>
                </wp:positionH>
                <wp:positionV relativeFrom="paragraph">
                  <wp:posOffset>33432</wp:posOffset>
                </wp:positionV>
                <wp:extent cx="1686910" cy="630620"/>
                <wp:effectExtent l="0" t="0" r="27940" b="171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910" cy="630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A30" w:rsidRDefault="00582A30" w:rsidP="00582A3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Mgr. Costumer Care</w:t>
                            </w:r>
                          </w:p>
                          <w:p w:rsidR="00582A30" w:rsidRPr="00582A30" w:rsidRDefault="00582A30" w:rsidP="00582A30">
                            <w:pPr>
                              <w:jc w:val="center"/>
                            </w:pPr>
                            <w:r>
                              <w:t>Khaziqoh Eko Putri,</w:t>
                            </w:r>
                            <w:r w:rsidR="00695FBF">
                              <w:t xml:space="preserve"> </w:t>
                            </w:r>
                            <w:r>
                              <w:t>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8B653" id="Rectangle 20" o:spid="_x0000_s1036" style="position:absolute;margin-left:0;margin-top:2.65pt;width:132.85pt;height:49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" fillcolor="white [3201]" strokecolor="black [3200]" strokeweight="1pt">
                <v:textbox>
                  <w:txbxContent>
                    <w:p w:rsidR="00582A30" w:rsidRDefault="00582A30" w:rsidP="00582A3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Mgr. Costumer Care</w:t>
                      </w:r>
                    </w:p>
                    <w:p w:rsidR="00582A30" w:rsidRPr="00582A30" w:rsidRDefault="00582A30" w:rsidP="00582A30">
                      <w:pPr>
                        <w:jc w:val="center"/>
                      </w:pPr>
                      <w:r>
                        <w:t>Khaziqoh Eko Putri,</w:t>
                      </w:r>
                      <w:r w:rsidR="00695FBF">
                        <w:t xml:space="preserve"> </w:t>
                      </w:r>
                      <w:r>
                        <w:t>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82A30" w:rsidRPr="00582A30" w:rsidRDefault="00C464A3" w:rsidP="00B0656B">
      <w:pPr>
        <w:rPr>
          <w:ins w:id="16" w:author="ikrom aulia fahdi" w:date="2015-10-10T23:12:00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9109DA" wp14:editId="1533E011">
                <wp:simplePos x="0" y="0"/>
                <wp:positionH relativeFrom="column">
                  <wp:posOffset>4277604</wp:posOffset>
                </wp:positionH>
                <wp:positionV relativeFrom="paragraph">
                  <wp:posOffset>22044</wp:posOffset>
                </wp:positionV>
                <wp:extent cx="190918" cy="0"/>
                <wp:effectExtent l="0" t="76200" r="1905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9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964AB" id="Straight Arrow Connector 75" o:spid="_x0000_s1026" type="#_x0000_t32" style="position:absolute;margin-left:336.8pt;margin-top:1.75pt;width:15.0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582A30" w:rsidRPr="00582A30" w:rsidRDefault="009A08A1" w:rsidP="00AA2F4E">
      <w:pPr>
        <w:rPr>
          <w:ins w:id="17" w:author="ikrom aulia fahdi" w:date="2015-10-10T23:12:00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227A6EC" wp14:editId="463B6ECC">
                <wp:simplePos x="0" y="0"/>
                <wp:positionH relativeFrom="margin">
                  <wp:posOffset>4469130</wp:posOffset>
                </wp:positionH>
                <wp:positionV relativeFrom="paragraph">
                  <wp:posOffset>158059</wp:posOffset>
                </wp:positionV>
                <wp:extent cx="1686910" cy="790041"/>
                <wp:effectExtent l="0" t="0" r="27940" b="1016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910" cy="7900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8A1" w:rsidRDefault="009A08A1" w:rsidP="009A08A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Asman Performance and Partnership</w:t>
                            </w:r>
                          </w:p>
                          <w:p w:rsidR="009A08A1" w:rsidRPr="00582A30" w:rsidRDefault="009A08A1" w:rsidP="009A08A1">
                            <w:pPr>
                              <w:jc w:val="center"/>
                            </w:pPr>
                            <w:r>
                              <w:t>Julius C 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7A6EC" id="Rectangle 65" o:spid="_x0000_s1037" style="position:absolute;margin-left:351.9pt;margin-top:12.45pt;width:132.85pt;height:62.2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" fillcolor="white [3201]" strokecolor="black [3200]" strokeweight="1pt">
                <v:textbox>
                  <w:txbxContent>
                    <w:p w:rsidR="009A08A1" w:rsidRDefault="009A08A1" w:rsidP="009A08A1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Asman Performance and Partnership</w:t>
                      </w:r>
                    </w:p>
                    <w:p w:rsidR="009A08A1" w:rsidRPr="00582A30" w:rsidRDefault="009A08A1" w:rsidP="009A08A1">
                      <w:pPr>
                        <w:jc w:val="center"/>
                      </w:pPr>
                      <w:r>
                        <w:t>Julius C 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2F4E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1165164" wp14:editId="003D4C8A">
                <wp:simplePos x="0" y="0"/>
                <wp:positionH relativeFrom="column">
                  <wp:posOffset>836295</wp:posOffset>
                </wp:positionH>
                <wp:positionV relativeFrom="paragraph">
                  <wp:posOffset>181833</wp:posOffset>
                </wp:positionV>
                <wp:extent cx="2748280" cy="174625"/>
                <wp:effectExtent l="76200" t="0" r="13970" b="5397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8280" cy="174625"/>
                          <a:chOff x="0" y="0"/>
                          <a:chExt cx="2748470" cy="174625"/>
                        </a:xfrm>
                      </wpg:grpSpPr>
                      <wps:wsp>
                        <wps:cNvPr id="42" name="Straight Connector 42"/>
                        <wps:cNvCnPr/>
                        <wps:spPr>
                          <a:xfrm>
                            <a:off x="5938" y="0"/>
                            <a:ext cx="27425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0" y="0"/>
                            <a:ext cx="0" cy="174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1793174" y="0"/>
                            <a:ext cx="0" cy="174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E45927" id="Group 41" o:spid="_x0000_s1026" style="position:absolute;margin-left:65.85pt;margin-top:14.3pt;width:216.4pt;height:13.75pt;z-index:251709440" coordsize="27484,1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">
                <v:line id="Straight Connector 42" o:spid="_x0000_s1027" style="position:absolute;visibility:visible;mso-wrap-style:square" from="59,0" to="2748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<v:stroke joinstyle="miter"/>
                </v:line>
                <v:shape id="Straight Arrow Connector 43" o:spid="_x0000_s1028" type="#_x0000_t32" style="position:absolute;width:0;height:1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TgI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WDQh8+X8APk/A0AAP//AwBQSwECLQAUAAYACAAAACEA2+H2y+4AAACFAQAAEwAAAAAAAAAAAAAA&#10;AAAAAAAAW0NvbnRlbnRfVHlwZXNdLnhtbFBLAQItABQABgAIAAAAIQBa9CxbvwAAABUBAAALAAAA&#10;AAAAAAAAAAAAAB8BAABfcmVscy8ucmVsc1BLAQItABQABgAIAAAAIQDRCTgI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44" o:spid="_x0000_s1029" type="#_x0000_t32" style="position:absolute;left:17931;width:0;height:1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KB8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Be4KB8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582A30" w:rsidRPr="00582A30" w:rsidRDefault="00C464A3" w:rsidP="00AA2F4E">
      <w:pPr>
        <w:rPr>
          <w:ins w:id="18" w:author="ikrom aulia fahdi" w:date="2015-10-10T23:12:00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2C44AC" wp14:editId="765344A9">
                <wp:simplePos x="0" y="0"/>
                <wp:positionH relativeFrom="column">
                  <wp:posOffset>4277130</wp:posOffset>
                </wp:positionH>
                <wp:positionV relativeFrom="paragraph">
                  <wp:posOffset>239290</wp:posOffset>
                </wp:positionV>
                <wp:extent cx="190918" cy="0"/>
                <wp:effectExtent l="0" t="76200" r="1905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9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D6287" id="Straight Arrow Connector 76" o:spid="_x0000_s1026" type="#_x0000_t32" style="position:absolute;margin-left:336.8pt;margin-top:18.85pt;width:15.05pt;height: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AA2F4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7E00DA" wp14:editId="43F395F8">
                <wp:simplePos x="0" y="0"/>
                <wp:positionH relativeFrom="margin">
                  <wp:posOffset>-6350</wp:posOffset>
                </wp:positionH>
                <wp:positionV relativeFrom="paragraph">
                  <wp:posOffset>78517</wp:posOffset>
                </wp:positionV>
                <wp:extent cx="1686560" cy="630555"/>
                <wp:effectExtent l="0" t="0" r="27940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560" cy="630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A30" w:rsidRDefault="00BE77A6" w:rsidP="00582A3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Mgr. Logistik &amp; GS</w:t>
                            </w:r>
                          </w:p>
                          <w:p w:rsidR="00582A30" w:rsidRPr="00582A30" w:rsidRDefault="00BE77A6" w:rsidP="00582A30">
                            <w:pPr>
                              <w:jc w:val="center"/>
                            </w:pPr>
                            <w:r>
                              <w:t>Haidir Hairun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E00DA" id="Rectangle 21" o:spid="_x0000_s1038" style="position:absolute;margin-left:-.5pt;margin-top:6.2pt;width:132.8pt;height:49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" fillcolor="white [3201]" strokecolor="black [3200]" strokeweight="1pt">
                <v:textbox>
                  <w:txbxContent>
                    <w:p w:rsidR="00582A30" w:rsidRDefault="00BE77A6" w:rsidP="00582A3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Mgr. Logistik &amp; GS</w:t>
                      </w:r>
                    </w:p>
                    <w:p w:rsidR="00582A30" w:rsidRPr="00582A30" w:rsidRDefault="00BE77A6" w:rsidP="00582A30">
                      <w:pPr>
                        <w:jc w:val="center"/>
                      </w:pPr>
                      <w:r>
                        <w:t>Haidir Hairun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2F4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CD1EC9" wp14:editId="4223011A">
                <wp:simplePos x="0" y="0"/>
                <wp:positionH relativeFrom="margin">
                  <wp:posOffset>1787525</wp:posOffset>
                </wp:positionH>
                <wp:positionV relativeFrom="paragraph">
                  <wp:posOffset>77882</wp:posOffset>
                </wp:positionV>
                <wp:extent cx="1686910" cy="630620"/>
                <wp:effectExtent l="0" t="0" r="2794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910" cy="630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A30" w:rsidRDefault="00582A30" w:rsidP="00582A3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Mgr. </w:t>
                            </w:r>
                            <w:r>
                              <w:rPr>
                                <w:u w:val="single"/>
                              </w:rPr>
                              <w:t>HR &amp; CDC</w:t>
                            </w:r>
                          </w:p>
                          <w:p w:rsidR="00582A30" w:rsidRPr="00582A30" w:rsidRDefault="00582A30" w:rsidP="00582A30">
                            <w:pPr>
                              <w:jc w:val="center"/>
                            </w:pPr>
                            <w:r>
                              <w:t>Alexius Udiantara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D1EC9" id="Rectangle 13" o:spid="_x0000_s1039" style="position:absolute;margin-left:140.75pt;margin-top:6.15pt;width:132.85pt;height:49.6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" fillcolor="white [3201]" strokecolor="black [3200]" strokeweight="1pt">
                <v:textbox>
                  <w:txbxContent>
                    <w:p w:rsidR="00582A30" w:rsidRDefault="00582A30" w:rsidP="00582A3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Mgr. </w:t>
                      </w:r>
                      <w:r>
                        <w:rPr>
                          <w:u w:val="single"/>
                        </w:rPr>
                        <w:t>HR &amp; CDC</w:t>
                      </w:r>
                    </w:p>
                    <w:p w:rsidR="00582A30" w:rsidRPr="00582A30" w:rsidRDefault="00582A30" w:rsidP="00582A30">
                      <w:pPr>
                        <w:jc w:val="center"/>
                      </w:pPr>
                      <w:r>
                        <w:t>Alexius Udiantara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82A30" w:rsidRPr="00582A30" w:rsidRDefault="00582A30" w:rsidP="00AA2F4E">
      <w:pPr>
        <w:rPr>
          <w:ins w:id="19" w:author="ikrom aulia fahdi" w:date="2015-10-10T23:12:00Z"/>
        </w:rPr>
      </w:pPr>
    </w:p>
    <w:p w:rsidR="00582A30" w:rsidRPr="00582A30" w:rsidRDefault="009A08A1" w:rsidP="00AA2F4E">
      <w:pPr>
        <w:rPr>
          <w:ins w:id="20" w:author="ikrom aulia fahdi" w:date="2015-10-10T23:12:00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EE147E" wp14:editId="6F94FBA4">
                <wp:simplePos x="0" y="0"/>
                <wp:positionH relativeFrom="margin">
                  <wp:posOffset>4467860</wp:posOffset>
                </wp:positionH>
                <wp:positionV relativeFrom="paragraph">
                  <wp:posOffset>227274</wp:posOffset>
                </wp:positionV>
                <wp:extent cx="1686910" cy="630620"/>
                <wp:effectExtent l="0" t="0" r="27940" b="1714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910" cy="630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8A1" w:rsidRDefault="009A08A1" w:rsidP="009A08A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Asman </w:t>
                            </w:r>
                            <w:r>
                              <w:rPr>
                                <w:u w:val="single"/>
                              </w:rPr>
                              <w:t>Data Managemen</w:t>
                            </w:r>
                          </w:p>
                          <w:p w:rsidR="009A08A1" w:rsidRPr="00582A30" w:rsidRDefault="009A08A1" w:rsidP="009A08A1">
                            <w:pPr>
                              <w:jc w:val="center"/>
                            </w:pPr>
                            <w:r>
                              <w:t>Siswono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E147E" id="Rectangle 66" o:spid="_x0000_s1040" style="position:absolute;margin-left:351.8pt;margin-top:17.9pt;width:132.85pt;height:49.6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" fillcolor="white [3201]" strokecolor="black [3200]" strokeweight="1pt">
                <v:textbox>
                  <w:txbxContent>
                    <w:p w:rsidR="009A08A1" w:rsidRDefault="009A08A1" w:rsidP="009A08A1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Asman </w:t>
                      </w:r>
                      <w:r>
                        <w:rPr>
                          <w:u w:val="single"/>
                        </w:rPr>
                        <w:t>Data Managemen</w:t>
                      </w:r>
                    </w:p>
                    <w:p w:rsidR="009A08A1" w:rsidRPr="00582A30" w:rsidRDefault="009A08A1" w:rsidP="009A08A1">
                      <w:pPr>
                        <w:jc w:val="center"/>
                      </w:pPr>
                      <w:r>
                        <w:t>Siswono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2F4E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186A290" wp14:editId="65173C03">
                <wp:simplePos x="0" y="0"/>
                <wp:positionH relativeFrom="column">
                  <wp:posOffset>834950</wp:posOffset>
                </wp:positionH>
                <wp:positionV relativeFrom="paragraph">
                  <wp:posOffset>235511</wp:posOffset>
                </wp:positionV>
                <wp:extent cx="2748280" cy="174625"/>
                <wp:effectExtent l="76200" t="0" r="13970" b="53975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8280" cy="174625"/>
                          <a:chOff x="0" y="0"/>
                          <a:chExt cx="2748470" cy="174625"/>
                        </a:xfrm>
                      </wpg:grpSpPr>
                      <wps:wsp>
                        <wps:cNvPr id="46" name="Straight Connector 46"/>
                        <wps:cNvCnPr/>
                        <wps:spPr>
                          <a:xfrm>
                            <a:off x="5938" y="0"/>
                            <a:ext cx="27425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0" y="0"/>
                            <a:ext cx="0" cy="174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1793174" y="0"/>
                            <a:ext cx="0" cy="174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4E41D" id="Group 45" o:spid="_x0000_s1026" style="position:absolute;margin-left:65.75pt;margin-top:18.55pt;width:216.4pt;height:13.75pt;z-index:251711488" coordsize="27484,1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">
                <v:line id="Straight Connector 46" o:spid="_x0000_s1027" style="position:absolute;visibility:visible;mso-wrap-style:square" from="59,0" to="2748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21B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Di121BxQAAANsAAAAP&#10;AAAAAAAAAAAAAAAAAAcCAABkcnMvZG93bnJldi54bWxQSwUGAAAAAAMAAwC3AAAA+QIAAAAA&#10;" strokecolor="black [3200]" strokeweight=".5pt">
                  <v:stroke joinstyle="miter"/>
                </v:line>
                <v:shape id="Straight Arrow Connector 47" o:spid="_x0000_s1028" type="#_x0000_t32" style="position:absolute;width:0;height:1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48" o:spid="_x0000_s1029" type="#_x0000_t32" style="position:absolute;left:17931;width:0;height:1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ap5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Dfrap5vwAAANsAAAAPAAAAAAAA&#10;AAAAAAAAAAcCAABkcnMvZG93bnJldi54bWxQSwUGAAAAAAMAAwC3AAAA8wI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582A30" w:rsidRPr="00582A30" w:rsidRDefault="00C464A3" w:rsidP="00AA2F4E">
      <w:pPr>
        <w:rPr>
          <w:ins w:id="21" w:author="ikrom aulia fahdi" w:date="2015-10-10T23:12:00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DA5B84" wp14:editId="14F59DC3">
                <wp:simplePos x="0" y="0"/>
                <wp:positionH relativeFrom="column">
                  <wp:posOffset>4277130</wp:posOffset>
                </wp:positionH>
                <wp:positionV relativeFrom="paragraph">
                  <wp:posOffset>270985</wp:posOffset>
                </wp:positionV>
                <wp:extent cx="190918" cy="0"/>
                <wp:effectExtent l="0" t="76200" r="1905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9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2D611" id="Straight Arrow Connector 77" o:spid="_x0000_s1026" type="#_x0000_t32" style="position:absolute;margin-left:336.8pt;margin-top:21.35pt;width:15.0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AA2F4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67C83A" wp14:editId="6E7958E5">
                <wp:simplePos x="0" y="0"/>
                <wp:positionH relativeFrom="margin">
                  <wp:posOffset>1786890</wp:posOffset>
                </wp:positionH>
                <wp:positionV relativeFrom="paragraph">
                  <wp:posOffset>126142</wp:posOffset>
                </wp:positionV>
                <wp:extent cx="1686560" cy="630555"/>
                <wp:effectExtent l="0" t="0" r="27940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560" cy="630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A30" w:rsidRDefault="00582A30" w:rsidP="00582A3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Kakandatel Ungaran</w:t>
                            </w:r>
                          </w:p>
                          <w:p w:rsidR="00582A30" w:rsidRPr="00582A30" w:rsidRDefault="00695FBF" w:rsidP="00695FBF">
                            <w:pPr>
                              <w:pStyle w:val="ListParagraph"/>
                            </w:pP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</w:t>
                            </w:r>
                            <w:r w:rsidR="00582A30">
                              <w:t>Aziz Muslim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7C83A" id="Rectangle 14" o:spid="_x0000_s1041" style="position:absolute;margin-left:140.7pt;margin-top:9.95pt;width:132.8pt;height:49.6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" fillcolor="white [3201]" strokecolor="black [3200]" strokeweight="1pt">
                <v:textbox>
                  <w:txbxContent>
                    <w:p w:rsidR="00582A30" w:rsidRDefault="00582A30" w:rsidP="00582A3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Kakandatel Ungaran</w:t>
                      </w:r>
                    </w:p>
                    <w:p w:rsidR="00582A30" w:rsidRPr="00582A30" w:rsidRDefault="00695FBF" w:rsidP="00695FBF">
                      <w:pPr>
                        <w:pStyle w:val="ListParagraph"/>
                      </w:pP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</w:t>
                      </w:r>
                      <w:r w:rsidR="00582A30">
                        <w:t>Aziz Muslim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77A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5444E6" wp14:editId="7BE40132">
                <wp:simplePos x="0" y="0"/>
                <wp:positionH relativeFrom="margin">
                  <wp:posOffset>0</wp:posOffset>
                </wp:positionH>
                <wp:positionV relativeFrom="paragraph">
                  <wp:posOffset>126777</wp:posOffset>
                </wp:positionV>
                <wp:extent cx="1686910" cy="630620"/>
                <wp:effectExtent l="0" t="0" r="27940" b="1714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910" cy="630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7A6" w:rsidRDefault="00BE77A6" w:rsidP="00BE77A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Mgr. Finance</w:t>
                            </w:r>
                          </w:p>
                          <w:p w:rsidR="00BE77A6" w:rsidRPr="00582A30" w:rsidRDefault="00BE77A6" w:rsidP="00BE77A6">
                            <w:pPr>
                              <w:jc w:val="center"/>
                            </w:pPr>
                            <w:r>
                              <w:t>David Antian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444E6" id="Rectangle 22" o:spid="_x0000_s1042" style="position:absolute;margin-left:0;margin-top:10pt;width:132.85pt;height:49.6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" fillcolor="white [3201]" strokecolor="black [3200]" strokeweight="1pt">
                <v:textbox>
                  <w:txbxContent>
                    <w:p w:rsidR="00BE77A6" w:rsidRDefault="00BE77A6" w:rsidP="00BE77A6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Mgr. Finance</w:t>
                      </w:r>
                    </w:p>
                    <w:p w:rsidR="00BE77A6" w:rsidRPr="00582A30" w:rsidRDefault="00BE77A6" w:rsidP="00BE77A6">
                      <w:pPr>
                        <w:jc w:val="center"/>
                      </w:pPr>
                      <w:r>
                        <w:t>David Antian 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82A30" w:rsidRDefault="00C464A3" w:rsidP="00582A30">
      <w:pPr>
        <w:rPr>
          <w:ins w:id="22" w:author="ikrom aulia fahdi" w:date="2015-10-10T23:12:00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5273096</wp:posOffset>
                </wp:positionH>
                <wp:positionV relativeFrom="paragraph">
                  <wp:posOffset>284480</wp:posOffset>
                </wp:positionV>
                <wp:extent cx="0" cy="122911"/>
                <wp:effectExtent l="0" t="0" r="19050" b="2984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9DC7F" id="Straight Connector 71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2pt,22.4pt" to="415.2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9F4CFF" w:rsidRPr="00582A30" w:rsidRDefault="00555298" w:rsidP="00582A30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4BF81A9" wp14:editId="41DDDA48">
                <wp:simplePos x="0" y="0"/>
                <wp:positionH relativeFrom="column">
                  <wp:posOffset>4441371</wp:posOffset>
                </wp:positionH>
                <wp:positionV relativeFrom="paragraph">
                  <wp:posOffset>121235</wp:posOffset>
                </wp:positionV>
                <wp:extent cx="1668027" cy="1975"/>
                <wp:effectExtent l="0" t="0" r="27940" b="3619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8027" cy="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60EB01" id="Straight Connector 78" o:spid="_x0000_s1026" style="position:absolute;flip:y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9.7pt,9.55pt" to="481.0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F21B1D" wp14:editId="0206E8CD">
                <wp:simplePos x="0" y="0"/>
                <wp:positionH relativeFrom="column">
                  <wp:posOffset>6111296</wp:posOffset>
                </wp:positionH>
                <wp:positionV relativeFrom="paragraph">
                  <wp:posOffset>120650</wp:posOffset>
                </wp:positionV>
                <wp:extent cx="0" cy="155575"/>
                <wp:effectExtent l="76200" t="0" r="57150" b="5397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B8CFC" id="Straight Arrow Connector 80" o:spid="_x0000_s1026" type="#_x0000_t32" style="position:absolute;margin-left:481.2pt;margin-top:9.5pt;width:0;height:12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E1DBBF7" wp14:editId="35C0D51D">
                <wp:simplePos x="0" y="0"/>
                <wp:positionH relativeFrom="column">
                  <wp:posOffset>4441134</wp:posOffset>
                </wp:positionH>
                <wp:positionV relativeFrom="paragraph">
                  <wp:posOffset>123190</wp:posOffset>
                </wp:positionV>
                <wp:extent cx="0" cy="153670"/>
                <wp:effectExtent l="76200" t="0" r="57150" b="5588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58D7F" id="Straight Arrow Connector 79" o:spid="_x0000_s1026" type="#_x0000_t32" style="position:absolute;margin-left:349.7pt;margin-top:9.7pt;width:0;height:12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93A54B4" wp14:editId="6DD04B04">
                <wp:simplePos x="0" y="0"/>
                <wp:positionH relativeFrom="margin">
                  <wp:posOffset>5413319</wp:posOffset>
                </wp:positionH>
                <wp:positionV relativeFrom="paragraph">
                  <wp:posOffset>277495</wp:posOffset>
                </wp:positionV>
                <wp:extent cx="1400810" cy="630555"/>
                <wp:effectExtent l="0" t="0" r="27940" b="1714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630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8A1" w:rsidRDefault="009A08A1" w:rsidP="009A08A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Off.2 Access Data M</w:t>
                            </w:r>
                          </w:p>
                          <w:p w:rsidR="009A08A1" w:rsidRPr="00582A30" w:rsidRDefault="009A08A1" w:rsidP="009A08A1">
                            <w:pPr>
                              <w:jc w:val="center"/>
                            </w:pPr>
                            <w:r>
                              <w:t>Nora Ari 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A54B4" id="Rectangle 68" o:spid="_x0000_s1043" style="position:absolute;margin-left:426.25pt;margin-top:21.85pt;width:110.3pt;height:49.6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" fillcolor="white [3201]" strokecolor="black [3200]" strokeweight="1pt">
                <v:textbox>
                  <w:txbxContent>
                    <w:p w:rsidR="009A08A1" w:rsidRDefault="009A08A1" w:rsidP="009A08A1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Off.2 Access Data M</w:t>
                      </w:r>
                    </w:p>
                    <w:p w:rsidR="009A08A1" w:rsidRPr="00582A30" w:rsidRDefault="009A08A1" w:rsidP="009A08A1">
                      <w:pPr>
                        <w:jc w:val="center"/>
                      </w:pPr>
                      <w:r>
                        <w:t>Nora Ari R.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5D65BFE" wp14:editId="6B93FEA8">
                <wp:simplePos x="0" y="0"/>
                <wp:positionH relativeFrom="margin">
                  <wp:posOffset>3752215</wp:posOffset>
                </wp:positionH>
                <wp:positionV relativeFrom="paragraph">
                  <wp:posOffset>281249</wp:posOffset>
                </wp:positionV>
                <wp:extent cx="1382395" cy="630555"/>
                <wp:effectExtent l="0" t="0" r="27305" b="1714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395" cy="630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8A1" w:rsidRDefault="009A08A1" w:rsidP="009A08A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Off.2 Access Data M</w:t>
                            </w:r>
                          </w:p>
                          <w:p w:rsidR="009A08A1" w:rsidRPr="00582A30" w:rsidRDefault="009A08A1" w:rsidP="009A08A1">
                            <w:pPr>
                              <w:jc w:val="center"/>
                            </w:pPr>
                            <w:r>
                              <w:t>Ngatimin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65BFE" id="Rectangle 67" o:spid="_x0000_s1044" style="position:absolute;margin-left:295.45pt;margin-top:22.15pt;width:108.85pt;height:49.6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" fillcolor="white [3201]" strokecolor="black [3200]" strokeweight="1pt">
                <v:textbox>
                  <w:txbxContent>
                    <w:p w:rsidR="009A08A1" w:rsidRDefault="009A08A1" w:rsidP="009A08A1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Off.2 Access Data M</w:t>
                      </w:r>
                    </w:p>
                    <w:p w:rsidR="009A08A1" w:rsidRPr="00582A30" w:rsidRDefault="009A08A1" w:rsidP="009A08A1">
                      <w:pPr>
                        <w:jc w:val="center"/>
                      </w:pPr>
                      <w:r>
                        <w:t>Ngatimin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2F4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36A3D9" wp14:editId="18388198">
                <wp:simplePos x="0" y="0"/>
                <wp:positionH relativeFrom="margin">
                  <wp:posOffset>1795780</wp:posOffset>
                </wp:positionH>
                <wp:positionV relativeFrom="paragraph">
                  <wp:posOffset>2249805</wp:posOffset>
                </wp:positionV>
                <wp:extent cx="1686560" cy="630555"/>
                <wp:effectExtent l="0" t="0" r="27940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560" cy="630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A30" w:rsidRDefault="00582A30" w:rsidP="00582A3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Kakandatel Kendal</w:t>
                            </w:r>
                          </w:p>
                          <w:p w:rsidR="00582A30" w:rsidRPr="00582A30" w:rsidRDefault="00582A30" w:rsidP="00582A30">
                            <w:pPr>
                              <w:jc w:val="center"/>
                            </w:pPr>
                            <w:r>
                              <w:t>Iwan Agus,</w:t>
                            </w:r>
                            <w:r w:rsidR="00695FBF">
                              <w:t xml:space="preserve"> </w:t>
                            </w:r>
                            <w:r>
                              <w:t>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6A3D9" id="Rectangle 17" o:spid="_x0000_s1045" style="position:absolute;margin-left:141.4pt;margin-top:177.15pt;width:132.8pt;height:49.6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" fillcolor="white [3201]" strokecolor="black [3200]" strokeweight="1pt">
                <v:textbox>
                  <w:txbxContent>
                    <w:p w:rsidR="00582A30" w:rsidRDefault="00582A30" w:rsidP="00582A3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Kakandatel Kendal</w:t>
                      </w:r>
                    </w:p>
                    <w:p w:rsidR="00582A30" w:rsidRPr="00582A30" w:rsidRDefault="00582A30" w:rsidP="00582A30">
                      <w:pPr>
                        <w:jc w:val="center"/>
                      </w:pPr>
                      <w:r>
                        <w:t>Iwan Agus,</w:t>
                      </w:r>
                      <w:r w:rsidR="00695FBF">
                        <w:t xml:space="preserve"> </w:t>
                      </w:r>
                      <w:r>
                        <w:t>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2F4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F7FE97" wp14:editId="61EEC7F6">
                <wp:simplePos x="0" y="0"/>
                <wp:positionH relativeFrom="margin">
                  <wp:posOffset>0</wp:posOffset>
                </wp:positionH>
                <wp:positionV relativeFrom="paragraph">
                  <wp:posOffset>2250852</wp:posOffset>
                </wp:positionV>
                <wp:extent cx="1686560" cy="630555"/>
                <wp:effectExtent l="0" t="0" r="27940" b="1714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560" cy="630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7A6" w:rsidRDefault="00BE77A6" w:rsidP="00BE77A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Mgr. Personal Service</w:t>
                            </w:r>
                          </w:p>
                          <w:p w:rsidR="00BE77A6" w:rsidRPr="00582A30" w:rsidRDefault="00BE77A6" w:rsidP="00BE77A6">
                            <w:pPr>
                              <w:jc w:val="center"/>
                            </w:pPr>
                            <w:r>
                              <w:t>Haris Sunandar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7FE97" id="Rectangle 25" o:spid="_x0000_s1046" style="position:absolute;margin-left:0;margin-top:177.25pt;width:132.8pt;height:49.6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" fillcolor="white [3201]" strokecolor="black [3200]" strokeweight="1pt">
                <v:textbox>
                  <w:txbxContent>
                    <w:p w:rsidR="00BE77A6" w:rsidRDefault="00BE77A6" w:rsidP="00BE77A6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Mgr. Personal Service</w:t>
                      </w:r>
                    </w:p>
                    <w:p w:rsidR="00BE77A6" w:rsidRPr="00582A30" w:rsidRDefault="00BE77A6" w:rsidP="00BE77A6">
                      <w:pPr>
                        <w:jc w:val="center"/>
                      </w:pPr>
                      <w:r>
                        <w:t>Haris Sunandar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2F4E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207A11CB" wp14:editId="06096208">
                <wp:simplePos x="0" y="0"/>
                <wp:positionH relativeFrom="column">
                  <wp:posOffset>842010</wp:posOffset>
                </wp:positionH>
                <wp:positionV relativeFrom="paragraph">
                  <wp:posOffset>2071782</wp:posOffset>
                </wp:positionV>
                <wp:extent cx="2748280" cy="174625"/>
                <wp:effectExtent l="76200" t="0" r="13970" b="5397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8280" cy="174625"/>
                          <a:chOff x="0" y="0"/>
                          <a:chExt cx="2748470" cy="174625"/>
                        </a:xfrm>
                      </wpg:grpSpPr>
                      <wps:wsp>
                        <wps:cNvPr id="58" name="Straight Connector 58"/>
                        <wps:cNvCnPr/>
                        <wps:spPr>
                          <a:xfrm>
                            <a:off x="5938" y="0"/>
                            <a:ext cx="27425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0" y="0"/>
                            <a:ext cx="0" cy="174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1793174" y="0"/>
                            <a:ext cx="0" cy="174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FBA757" id="Group 57" o:spid="_x0000_s1026" style="position:absolute;margin-left:66.3pt;margin-top:163.15pt;width:216.4pt;height:13.75pt;z-index:251717632" coordsize="27484,1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">
                <v:line id="Straight Connector 58" o:spid="_x0000_s1027" style="position:absolute;visibility:visible;mso-wrap-style:square" from="59,0" to="2748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cp1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B53cp1wgAAANsAAAAPAAAA&#10;AAAAAAAAAAAAAAcCAABkcnMvZG93bnJldi54bWxQSwUGAAAAAAMAAwC3AAAA9gIAAAAA&#10;" strokecolor="black [3200]" strokeweight=".5pt">
                  <v:stroke joinstyle="miter"/>
                </v:line>
                <v:shape id="Straight Arrow Connector 59" o:spid="_x0000_s1028" type="#_x0000_t32" style="position:absolute;width:0;height:1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Jk/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BmP4fAk/QM7eAAAA//8DAFBLAQItABQABgAIAAAAIQDb4fbL7gAAAIUBAAATAAAAAAAAAAAAAAAA&#10;AAAAAABbQ29udGVudF9UeXBlc10ueG1sUEsBAi0AFAAGAAgAAAAhAFr0LFu/AAAAFQEAAAsAAAAA&#10;AAAAAAAAAAAAHwEAAF9yZWxzLy5yZWxzUEsBAi0AFAAGAAgAAAAhADU4mT/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60" o:spid="_x0000_s1029" type="#_x0000_t32" style="position:absolute;left:17931;width:0;height:1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AA2F4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884069" wp14:editId="4D1BF59A">
                <wp:simplePos x="0" y="0"/>
                <wp:positionH relativeFrom="margin">
                  <wp:posOffset>5715</wp:posOffset>
                </wp:positionH>
                <wp:positionV relativeFrom="paragraph">
                  <wp:posOffset>1356137</wp:posOffset>
                </wp:positionV>
                <wp:extent cx="1686560" cy="630555"/>
                <wp:effectExtent l="0" t="0" r="27940" b="171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560" cy="630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7A6" w:rsidRDefault="00BE77A6" w:rsidP="00BE77A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Mgr. SAS</w:t>
                            </w:r>
                          </w:p>
                          <w:p w:rsidR="00BE77A6" w:rsidRPr="00582A30" w:rsidRDefault="00BE77A6" w:rsidP="00BE77A6">
                            <w:pPr>
                              <w:jc w:val="center"/>
                            </w:pPr>
                            <w:r>
                              <w:t>Haidir Hairun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84069" id="Rectangle 24" o:spid="_x0000_s1047" style="position:absolute;margin-left:.45pt;margin-top:106.8pt;width:132.8pt;height:49.6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" fillcolor="white [3201]" strokecolor="black [3200]" strokeweight="1pt">
                <v:textbox>
                  <w:txbxContent>
                    <w:p w:rsidR="00BE77A6" w:rsidRDefault="00BE77A6" w:rsidP="00BE77A6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Mgr. SAS</w:t>
                      </w:r>
                    </w:p>
                    <w:p w:rsidR="00BE77A6" w:rsidRPr="00582A30" w:rsidRDefault="00BE77A6" w:rsidP="00BE77A6">
                      <w:pPr>
                        <w:jc w:val="center"/>
                      </w:pPr>
                      <w:r>
                        <w:t>Haidir Hairun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2F4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A9FFB8" wp14:editId="48C40977">
                <wp:simplePos x="0" y="0"/>
                <wp:positionH relativeFrom="margin">
                  <wp:posOffset>1796415</wp:posOffset>
                </wp:positionH>
                <wp:positionV relativeFrom="paragraph">
                  <wp:posOffset>1361217</wp:posOffset>
                </wp:positionV>
                <wp:extent cx="1686560" cy="630555"/>
                <wp:effectExtent l="0" t="0" r="27940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560" cy="630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A30" w:rsidRDefault="00582A30" w:rsidP="00582A3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Mgr. </w:t>
                            </w:r>
                            <w:r>
                              <w:rPr>
                                <w:u w:val="single"/>
                              </w:rPr>
                              <w:t>Optima</w:t>
                            </w:r>
                          </w:p>
                          <w:p w:rsidR="00582A30" w:rsidRPr="00582A30" w:rsidRDefault="00582A30" w:rsidP="00582A30">
                            <w:pPr>
                              <w:jc w:val="center"/>
                            </w:pPr>
                            <w:r>
                              <w:t>Amru Badji deh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9FFB8" id="Rectangle 16" o:spid="_x0000_s1048" style="position:absolute;margin-left:141.45pt;margin-top:107.2pt;width:132.8pt;height:49.6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" fillcolor="white [3201]" strokecolor="black [3200]" strokeweight="1pt">
                <v:textbox>
                  <w:txbxContent>
                    <w:p w:rsidR="00582A30" w:rsidRDefault="00582A30" w:rsidP="00582A3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Mgr. </w:t>
                      </w:r>
                      <w:r>
                        <w:rPr>
                          <w:u w:val="single"/>
                        </w:rPr>
                        <w:t>Optima</w:t>
                      </w:r>
                    </w:p>
                    <w:p w:rsidR="00582A30" w:rsidRPr="00582A30" w:rsidRDefault="00582A30" w:rsidP="00582A30">
                      <w:pPr>
                        <w:jc w:val="center"/>
                      </w:pPr>
                      <w:r>
                        <w:t>Amru Badji deh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2F4E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3ABE8FB" wp14:editId="1515BB5B">
                <wp:simplePos x="0" y="0"/>
                <wp:positionH relativeFrom="column">
                  <wp:posOffset>849086</wp:posOffset>
                </wp:positionH>
                <wp:positionV relativeFrom="paragraph">
                  <wp:posOffset>1181594</wp:posOffset>
                </wp:positionV>
                <wp:extent cx="2748280" cy="174625"/>
                <wp:effectExtent l="76200" t="0" r="13970" b="5397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8280" cy="174625"/>
                          <a:chOff x="0" y="0"/>
                          <a:chExt cx="2748470" cy="174625"/>
                        </a:xfrm>
                      </wpg:grpSpPr>
                      <wps:wsp>
                        <wps:cNvPr id="54" name="Straight Connector 54"/>
                        <wps:cNvCnPr/>
                        <wps:spPr>
                          <a:xfrm>
                            <a:off x="5938" y="0"/>
                            <a:ext cx="27425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0" y="0"/>
                            <a:ext cx="0" cy="174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1793174" y="0"/>
                            <a:ext cx="0" cy="174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26EAB1" id="Group 53" o:spid="_x0000_s1026" style="position:absolute;margin-left:66.85pt;margin-top:93.05pt;width:216.4pt;height:13.75pt;z-index:251715584" coordsize="27484,1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">
                <v:line id="Straight Connector 54" o:spid="_x0000_s1027" style="position:absolute;visibility:visible;mso-wrap-style:square" from="59,0" to="2748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MBw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" strokecolor="black [3200]" strokeweight=".5pt">
                  <v:stroke joinstyle="miter"/>
                </v:line>
                <v:shape id="Straight Arrow Connector 55" o:spid="_x0000_s1028" type="#_x0000_t32" style="position:absolute;width:0;height:1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56" o:spid="_x0000_s1029" type="#_x0000_t32" style="position:absolute;left:17931;width:0;height:1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AA2F4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C1412F" wp14:editId="79EEB1F0">
                <wp:simplePos x="0" y="0"/>
                <wp:positionH relativeFrom="margin">
                  <wp:posOffset>-6350</wp:posOffset>
                </wp:positionH>
                <wp:positionV relativeFrom="paragraph">
                  <wp:posOffset>453802</wp:posOffset>
                </wp:positionV>
                <wp:extent cx="1686560" cy="630555"/>
                <wp:effectExtent l="0" t="0" r="27940" b="171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560" cy="630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7A6" w:rsidRDefault="00BE77A6" w:rsidP="00BE77A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JM IS Operation Sup</w:t>
                            </w:r>
                          </w:p>
                          <w:p w:rsidR="00BE77A6" w:rsidRPr="00582A30" w:rsidRDefault="00BE77A6" w:rsidP="00BE77A6">
                            <w:pPr>
                              <w:jc w:val="center"/>
                            </w:pPr>
                            <w:r>
                              <w:t>Parjito, 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1412F" id="Rectangle 23" o:spid="_x0000_s1049" style="position:absolute;margin-left:-.5pt;margin-top:35.75pt;width:132.8pt;height:49.6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" fillcolor="white [3201]" strokecolor="black [3200]" strokeweight="1pt">
                <v:textbox>
                  <w:txbxContent>
                    <w:p w:rsidR="00BE77A6" w:rsidRDefault="00BE77A6" w:rsidP="00BE77A6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JM IS Operation Sup</w:t>
                      </w:r>
                    </w:p>
                    <w:p w:rsidR="00BE77A6" w:rsidRPr="00582A30" w:rsidRDefault="00BE77A6" w:rsidP="00BE77A6">
                      <w:pPr>
                        <w:jc w:val="center"/>
                      </w:pPr>
                      <w:r>
                        <w:t>Parjito, 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2F4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2D4CC8" wp14:editId="45E77397">
                <wp:simplePos x="0" y="0"/>
                <wp:positionH relativeFrom="margin">
                  <wp:posOffset>1786255</wp:posOffset>
                </wp:positionH>
                <wp:positionV relativeFrom="paragraph">
                  <wp:posOffset>456977</wp:posOffset>
                </wp:positionV>
                <wp:extent cx="1686560" cy="630555"/>
                <wp:effectExtent l="0" t="0" r="2794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560" cy="630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2A30" w:rsidRDefault="00582A30" w:rsidP="00582A3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Mgr. CLAN</w:t>
                            </w:r>
                          </w:p>
                          <w:p w:rsidR="00582A30" w:rsidRPr="00582A30" w:rsidRDefault="00582A30" w:rsidP="00582A30">
                            <w:pPr>
                              <w:jc w:val="center"/>
                            </w:pPr>
                            <w:r>
                              <w:t>Emanuel Febri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D4CC8" id="Rectangle 15" o:spid="_x0000_s1050" style="position:absolute;margin-left:140.65pt;margin-top:36pt;width:132.8pt;height:49.6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" fillcolor="white [3201]" strokecolor="black [3200]" strokeweight="1pt">
                <v:textbox>
                  <w:txbxContent>
                    <w:p w:rsidR="00582A30" w:rsidRDefault="00582A30" w:rsidP="00582A3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Mgr. CLAN</w:t>
                      </w:r>
                    </w:p>
                    <w:p w:rsidR="00582A30" w:rsidRPr="00582A30" w:rsidRDefault="00582A30" w:rsidP="00582A30">
                      <w:pPr>
                        <w:jc w:val="center"/>
                      </w:pPr>
                      <w:r>
                        <w:t>Emanuel Febri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2F4E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B4A4703" wp14:editId="4B933227">
                <wp:simplePos x="0" y="0"/>
                <wp:positionH relativeFrom="column">
                  <wp:posOffset>837210</wp:posOffset>
                </wp:positionH>
                <wp:positionV relativeFrom="paragraph">
                  <wp:posOffset>277586</wp:posOffset>
                </wp:positionV>
                <wp:extent cx="2748280" cy="174625"/>
                <wp:effectExtent l="76200" t="0" r="13970" b="5397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8280" cy="174625"/>
                          <a:chOff x="0" y="0"/>
                          <a:chExt cx="2748470" cy="174625"/>
                        </a:xfrm>
                      </wpg:grpSpPr>
                      <wps:wsp>
                        <wps:cNvPr id="50" name="Straight Connector 50"/>
                        <wps:cNvCnPr/>
                        <wps:spPr>
                          <a:xfrm>
                            <a:off x="5938" y="0"/>
                            <a:ext cx="27425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0" y="0"/>
                            <a:ext cx="0" cy="174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>
                            <a:off x="1793174" y="0"/>
                            <a:ext cx="0" cy="174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A698ED" id="Group 49" o:spid="_x0000_s1026" style="position:absolute;margin-left:65.9pt;margin-top:21.85pt;width:216.4pt;height:13.75pt;z-index:251713536" coordsize="27484,1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">
                <v:line id="Straight Connector 50" o:spid="_x0000_s1027" style="position:absolute;visibility:visible;mso-wrap-style:square" from="59,0" to="2748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8Zz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CHq8ZzwgAAANsAAAAPAAAA&#10;AAAAAAAAAAAAAAcCAABkcnMvZG93bnJldi54bWxQSwUGAAAAAAMAAwC3AAAA9gIAAAAA&#10;" strokecolor="black [3200]" strokeweight=".5pt">
                  <v:stroke joinstyle="miter"/>
                </v:line>
                <v:shape id="Straight Arrow Connector 51" o:spid="_x0000_s1028" type="#_x0000_t32" style="position:absolute;width:0;height:1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52" o:spid="_x0000_s1029" type="#_x0000_t32" style="position:absolute;left:17931;width:0;height:1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AtO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tIYvj9En6A3P0AAAD//wMAUEsBAi0AFAAGAAgAAAAhANvh9svuAAAAhQEAABMAAAAAAAAAAAAA&#10;AAAAAAAAAFtDb250ZW50X1R5cGVzXS54bWxQSwECLQAUAAYACAAAACEAWvQsW78AAAAVAQAACwAA&#10;AAAAAAAAAAAAAAAfAQAAX3JlbHMvLnJlbHNQSwECLQAUAAYACAAAACEAO5wLTsMAAADb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sectPr w:rsidR="009F4CFF" w:rsidRPr="00582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E3A" w:rsidRDefault="00425E3A" w:rsidP="00AA2F4E">
      <w:pPr>
        <w:spacing w:after="0" w:line="240" w:lineRule="auto"/>
      </w:pPr>
      <w:r>
        <w:separator/>
      </w:r>
    </w:p>
  </w:endnote>
  <w:endnote w:type="continuationSeparator" w:id="0">
    <w:p w:rsidR="00425E3A" w:rsidRDefault="00425E3A" w:rsidP="00AA2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E3A" w:rsidRDefault="00425E3A" w:rsidP="00AA2F4E">
      <w:pPr>
        <w:spacing w:after="0" w:line="240" w:lineRule="auto"/>
      </w:pPr>
      <w:r>
        <w:separator/>
      </w:r>
    </w:p>
  </w:footnote>
  <w:footnote w:type="continuationSeparator" w:id="0">
    <w:p w:rsidR="00425E3A" w:rsidRDefault="00425E3A" w:rsidP="00AA2F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461B"/>
    <w:multiLevelType w:val="hybridMultilevel"/>
    <w:tmpl w:val="6F4068E0"/>
    <w:lvl w:ilvl="0" w:tplc="6C2C3E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D415D2"/>
    <w:multiLevelType w:val="hybridMultilevel"/>
    <w:tmpl w:val="7CBEED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C04F5"/>
    <w:multiLevelType w:val="hybridMultilevel"/>
    <w:tmpl w:val="FA7851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47CC8"/>
    <w:multiLevelType w:val="hybridMultilevel"/>
    <w:tmpl w:val="DCBE1F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krom aulia fahdi">
    <w15:presenceInfo w15:providerId="Windows Live" w15:userId="6222c75c53bd8e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30"/>
    <w:rsid w:val="00425E3A"/>
    <w:rsid w:val="00555298"/>
    <w:rsid w:val="00582A30"/>
    <w:rsid w:val="00695FBF"/>
    <w:rsid w:val="009A08A1"/>
    <w:rsid w:val="009F4CFF"/>
    <w:rsid w:val="00AA2F4E"/>
    <w:rsid w:val="00B0656B"/>
    <w:rsid w:val="00BE77A6"/>
    <w:rsid w:val="00C4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F0BC"/>
  <w15:chartTrackingRefBased/>
  <w15:docId w15:val="{CA9EB7FC-C47E-49CD-9CF0-BA32A8A0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A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2A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A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A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F4E"/>
  </w:style>
  <w:style w:type="paragraph" w:styleId="Footer">
    <w:name w:val="footer"/>
    <w:basedOn w:val="Normal"/>
    <w:link w:val="FooterChar"/>
    <w:uiPriority w:val="99"/>
    <w:unhideWhenUsed/>
    <w:rsid w:val="00AA2F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ikrom aulia fahdi</dc:creator>
  <cp:keywords/>
  <dc:description/>
  <cp:lastModifiedBy>ikrom aulia fahdi</cp:lastModifiedBy>
  <cp:revision>4</cp:revision>
  <dcterms:created xsi:type="dcterms:W3CDTF">2015-10-10T16:05:00Z</dcterms:created>
  <dcterms:modified xsi:type="dcterms:W3CDTF">2015-10-10T16:53:00Z</dcterms:modified>
</cp:coreProperties>
</file>